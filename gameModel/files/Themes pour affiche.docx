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C4207B" w14:textId="77777777" w:rsidR="00F16A23" w:rsidRPr="00F16A23" w:rsidRDefault="00F16A23" w:rsidP="00F16A23">
      <w:pPr>
        <w:rPr>
          <w:rFonts w:ascii="Helvetica" w:eastAsia="Times New Roman" w:hAnsi="Helvetica" w:cs="Times New Roman"/>
          <w:color w:val="000000"/>
          <w:lang w:val="fr-FR" w:eastAsia="fr-FR"/>
        </w:rPr>
      </w:pPr>
      <w:r w:rsidRPr="00F16A23">
        <w:rPr>
          <w:rFonts w:ascii="Helvetica" w:eastAsia="Times New Roman" w:hAnsi="Helvetica" w:cs="Times New Roman"/>
          <w:color w:val="000000"/>
          <w:u w:val="single"/>
          <w:lang w:val="fr-FR" w:eastAsia="fr-FR"/>
        </w:rPr>
        <w:t xml:space="preserve">Thème de </w:t>
      </w:r>
      <w:proofErr w:type="gramStart"/>
      <w:r w:rsidRPr="00F16A23">
        <w:rPr>
          <w:rFonts w:ascii="Helvetica" w:eastAsia="Times New Roman" w:hAnsi="Helvetica" w:cs="Times New Roman"/>
          <w:color w:val="000000"/>
          <w:u w:val="single"/>
          <w:lang w:val="fr-FR" w:eastAsia="fr-FR"/>
        </w:rPr>
        <w:t>l'affiche:</w:t>
      </w:r>
      <w:proofErr w:type="gramEnd"/>
      <w:r w:rsidRPr="00F16A23">
        <w:rPr>
          <w:rFonts w:ascii="Helvetica" w:eastAsia="Times New Roman" w:hAnsi="Helvetica" w:cs="Times New Roman"/>
          <w:color w:val="000000"/>
          <w:lang w:val="fr-FR" w:eastAsia="fr-FR"/>
        </w:rPr>
        <w:t> 10e anniversaire - Spécial musique électronique (à donner pour les recherches de visuels).</w:t>
      </w:r>
    </w:p>
    <w:p w14:paraId="1F1EDA10" w14:textId="77777777" w:rsidR="00F16A23" w:rsidRDefault="00F16A23" w:rsidP="00F16A23">
      <w:pPr>
        <w:rPr>
          <w:rFonts w:ascii="Helvetica" w:eastAsia="Times New Roman" w:hAnsi="Helvetica" w:cs="Times New Roman"/>
          <w:color w:val="000000"/>
          <w:u w:val="single"/>
          <w:lang w:val="fr-FR" w:eastAsia="fr-FR"/>
        </w:rPr>
      </w:pPr>
    </w:p>
    <w:p w14:paraId="7DA0674F" w14:textId="77777777" w:rsidR="00F16A23" w:rsidRPr="00F16A23" w:rsidRDefault="00F16A23" w:rsidP="00F16A23">
      <w:pPr>
        <w:rPr>
          <w:rFonts w:ascii="Helvetica" w:eastAsia="Times New Roman" w:hAnsi="Helvetica" w:cs="Times New Roman"/>
          <w:color w:val="000000"/>
          <w:lang w:val="fr-FR" w:eastAsia="fr-FR"/>
        </w:rPr>
      </w:pPr>
      <w:proofErr w:type="gramStart"/>
      <w:r w:rsidRPr="00F16A23">
        <w:rPr>
          <w:rFonts w:ascii="Helvetica" w:eastAsia="Times New Roman" w:hAnsi="Helvetica" w:cs="Times New Roman"/>
          <w:color w:val="000000"/>
          <w:u w:val="single"/>
          <w:lang w:val="fr-FR" w:eastAsia="fr-FR"/>
        </w:rPr>
        <w:t>Logo:</w:t>
      </w:r>
      <w:proofErr w:type="gramEnd"/>
      <w:r w:rsidRPr="00F16A23">
        <w:rPr>
          <w:rFonts w:ascii="Helvetica" w:eastAsia="Times New Roman" w:hAnsi="Helvetica" w:cs="Times New Roman"/>
          <w:color w:val="000000"/>
          <w:lang w:val="fr-FR" w:eastAsia="fr-FR"/>
        </w:rPr>
        <w:t> </w:t>
      </w:r>
      <w:proofErr w:type="spellStart"/>
      <w:r w:rsidRPr="00F16A23">
        <w:rPr>
          <w:rFonts w:ascii="Helvetica" w:eastAsia="Times New Roman" w:hAnsi="Helvetica" w:cs="Times New Roman"/>
          <w:color w:val="FF0000"/>
          <w:lang w:val="fr-FR" w:eastAsia="fr-FR"/>
        </w:rPr>
        <w:t>mUXic</w:t>
      </w:r>
      <w:proofErr w:type="spellEnd"/>
      <w:r w:rsidRPr="00F16A23">
        <w:rPr>
          <w:rFonts w:ascii="Helvetica" w:eastAsia="Times New Roman" w:hAnsi="Helvetica" w:cs="Times New Roman"/>
          <w:color w:val="FF0000"/>
          <w:lang w:val="fr-FR" w:eastAsia="fr-FR"/>
        </w:rPr>
        <w:t xml:space="preserve"> 10e </w:t>
      </w:r>
      <w:r w:rsidRPr="00F16A23">
        <w:rPr>
          <w:rFonts w:ascii="Helvetica" w:eastAsia="Times New Roman" w:hAnsi="Helvetica" w:cs="Times New Roman"/>
          <w:color w:val="000000"/>
          <w:lang w:val="fr-FR" w:eastAsia="fr-FR"/>
        </w:rPr>
        <w:t>(ou autre dénomination à choix: 10e édition, 10e anniversaire, #10, etc.)</w:t>
      </w:r>
    </w:p>
    <w:p w14:paraId="0DA83731" w14:textId="77777777" w:rsidR="00F16A23" w:rsidRDefault="00F16A23" w:rsidP="00F16A23">
      <w:pPr>
        <w:rPr>
          <w:rFonts w:ascii="Helvetica" w:eastAsia="Times New Roman" w:hAnsi="Helvetica" w:cs="Times New Roman"/>
          <w:color w:val="000000"/>
          <w:u w:val="single"/>
          <w:lang w:val="fr-FR" w:eastAsia="fr-FR"/>
        </w:rPr>
      </w:pPr>
    </w:p>
    <w:p w14:paraId="0959FF16" w14:textId="77777777" w:rsidR="00F16A23" w:rsidRPr="00F16A23" w:rsidRDefault="00F16A23" w:rsidP="00F16A23">
      <w:pPr>
        <w:rPr>
          <w:rFonts w:ascii="Times New Roman" w:eastAsia="Times New Roman" w:hAnsi="Times New Roman" w:cs="Times New Roman"/>
          <w:lang w:val="fr-FR" w:eastAsia="fr-FR"/>
        </w:rPr>
      </w:pPr>
      <w:proofErr w:type="gramStart"/>
      <w:r w:rsidRPr="00F16A23">
        <w:rPr>
          <w:rFonts w:ascii="Helvetica" w:eastAsia="Times New Roman" w:hAnsi="Helvetica" w:cs="Times New Roman"/>
          <w:color w:val="000000"/>
          <w:u w:val="single"/>
          <w:lang w:val="fr-FR" w:eastAsia="fr-FR"/>
        </w:rPr>
        <w:t>Titre:</w:t>
      </w:r>
      <w:proofErr w:type="gramEnd"/>
      <w:r w:rsidRPr="00F16A23">
        <w:rPr>
          <w:rFonts w:ascii="Helvetica" w:eastAsia="Times New Roman" w:hAnsi="Helvetica" w:cs="Times New Roman"/>
          <w:color w:val="000000"/>
          <w:lang w:val="fr-FR" w:eastAsia="fr-FR"/>
        </w:rPr>
        <w:t> </w:t>
      </w:r>
      <w:proofErr w:type="spellStart"/>
      <w:r w:rsidRPr="00F16A23">
        <w:rPr>
          <w:rFonts w:ascii="Helvetica" w:eastAsia="Times New Roman" w:hAnsi="Helvetica" w:cs="Times New Roman"/>
          <w:color w:val="FF0000"/>
          <w:lang w:val="fr-FR" w:eastAsia="fr-FR"/>
        </w:rPr>
        <w:t>mUXic</w:t>
      </w:r>
      <w:proofErr w:type="spellEnd"/>
      <w:r w:rsidRPr="00F16A23">
        <w:rPr>
          <w:rFonts w:ascii="Helvetica" w:eastAsia="Times New Roman" w:hAnsi="Helvetica" w:cs="Times New Roman"/>
          <w:color w:val="FF0000"/>
          <w:lang w:val="fr-FR" w:eastAsia="fr-FR"/>
        </w:rPr>
        <w:t xml:space="preserve"> Festival 10e édition</w:t>
      </w:r>
    </w:p>
    <w:p w14:paraId="5C9BAFE1" w14:textId="77777777" w:rsidR="00F16A23" w:rsidRDefault="00F16A23" w:rsidP="00F16A23">
      <w:pPr>
        <w:rPr>
          <w:rFonts w:ascii="Helvetica" w:eastAsia="Times New Roman" w:hAnsi="Helvetica" w:cs="Times New Roman"/>
          <w:color w:val="000000"/>
          <w:u w:val="single"/>
          <w:lang w:val="fr-FR" w:eastAsia="fr-FR"/>
        </w:rPr>
      </w:pPr>
    </w:p>
    <w:p w14:paraId="5BB7301D" w14:textId="77777777" w:rsidR="00F16A23" w:rsidRPr="00F16A23" w:rsidRDefault="00F16A23" w:rsidP="00F16A23">
      <w:pPr>
        <w:rPr>
          <w:rFonts w:ascii="Helvetica" w:eastAsia="Times New Roman" w:hAnsi="Helvetica" w:cs="Times New Roman"/>
          <w:color w:val="000000"/>
          <w:lang w:val="fr-FR" w:eastAsia="fr-FR"/>
        </w:rPr>
      </w:pPr>
      <w:proofErr w:type="gramStart"/>
      <w:r w:rsidRPr="00F16A23">
        <w:rPr>
          <w:rFonts w:ascii="Helvetica" w:eastAsia="Times New Roman" w:hAnsi="Helvetica" w:cs="Times New Roman"/>
          <w:color w:val="000000"/>
          <w:u w:val="single"/>
          <w:lang w:val="fr-FR" w:eastAsia="fr-FR"/>
        </w:rPr>
        <w:t>Dates</w:t>
      </w:r>
      <w:r w:rsidRPr="00F16A23">
        <w:rPr>
          <w:rFonts w:ascii="Helvetica" w:eastAsia="Times New Roman" w:hAnsi="Helvetica" w:cs="Times New Roman"/>
          <w:color w:val="000000"/>
          <w:lang w:val="fr-FR" w:eastAsia="fr-FR"/>
        </w:rPr>
        <w:t>:</w:t>
      </w:r>
      <w:proofErr w:type="gramEnd"/>
      <w:r w:rsidRPr="00F16A23">
        <w:rPr>
          <w:rFonts w:ascii="Helvetica" w:eastAsia="Times New Roman" w:hAnsi="Helvetica" w:cs="Times New Roman"/>
          <w:color w:val="000000"/>
          <w:lang w:val="fr-FR" w:eastAsia="fr-FR"/>
        </w:rPr>
        <w:t xml:space="preserve"> format </w:t>
      </w:r>
      <w:r w:rsidRPr="00F16A23">
        <w:rPr>
          <w:rFonts w:ascii="Helvetica" w:eastAsia="Times New Roman" w:hAnsi="Helvetica" w:cs="Times New Roman"/>
          <w:color w:val="FF0000"/>
          <w:lang w:val="fr-FR" w:eastAsia="fr-FR"/>
        </w:rPr>
        <w:t>JJ.MM.YY</w:t>
      </w:r>
      <w:r w:rsidRPr="00F16A23">
        <w:rPr>
          <w:rFonts w:ascii="Helvetica" w:eastAsia="Times New Roman" w:hAnsi="Helvetica" w:cs="Times New Roman"/>
          <w:color w:val="000000"/>
          <w:lang w:val="fr-FR" w:eastAsia="fr-FR"/>
        </w:rPr>
        <w:t> à répéter pour toutes les dates si nécessaires</w:t>
      </w:r>
    </w:p>
    <w:p w14:paraId="1DBDBF86" w14:textId="77777777" w:rsidR="00F16A23" w:rsidRDefault="00F16A23" w:rsidP="00F16A23">
      <w:pPr>
        <w:rPr>
          <w:rFonts w:ascii="Helvetica" w:eastAsia="Times New Roman" w:hAnsi="Helvetica" w:cs="Times New Roman"/>
          <w:color w:val="000000"/>
          <w:u w:val="single"/>
          <w:lang w:val="fr-FR" w:eastAsia="fr-FR"/>
        </w:rPr>
      </w:pPr>
    </w:p>
    <w:p w14:paraId="13693C3E" w14:textId="77777777" w:rsidR="00F16A23" w:rsidRPr="00F16A23" w:rsidRDefault="00F16A23" w:rsidP="00F16A23">
      <w:pPr>
        <w:rPr>
          <w:rFonts w:ascii="Helvetica" w:eastAsia="Times New Roman" w:hAnsi="Helvetica" w:cs="Times New Roman"/>
          <w:color w:val="000000"/>
          <w:lang w:val="fr-FR" w:eastAsia="fr-FR"/>
        </w:rPr>
      </w:pPr>
      <w:proofErr w:type="gramStart"/>
      <w:r w:rsidRPr="00F16A23">
        <w:rPr>
          <w:rFonts w:ascii="Helvetica" w:eastAsia="Times New Roman" w:hAnsi="Helvetica" w:cs="Times New Roman"/>
          <w:color w:val="000000"/>
          <w:u w:val="single"/>
          <w:lang w:val="fr-FR" w:eastAsia="fr-FR"/>
        </w:rPr>
        <w:t>Lieu</w:t>
      </w:r>
      <w:r w:rsidRPr="00F16A23">
        <w:rPr>
          <w:rFonts w:ascii="Helvetica" w:eastAsia="Times New Roman" w:hAnsi="Helvetica" w:cs="Times New Roman"/>
          <w:color w:val="000000"/>
          <w:lang w:val="fr-FR" w:eastAsia="fr-FR"/>
        </w:rPr>
        <w:t>:</w:t>
      </w:r>
      <w:proofErr w:type="gramEnd"/>
      <w:r w:rsidRPr="00F16A23">
        <w:rPr>
          <w:rFonts w:ascii="Helvetica" w:eastAsia="Times New Roman" w:hAnsi="Helvetica" w:cs="Times New Roman"/>
          <w:color w:val="000000"/>
          <w:lang w:val="fr-FR" w:eastAsia="fr-FR"/>
        </w:rPr>
        <w:t> </w:t>
      </w:r>
      <w:r w:rsidRPr="00F16A23">
        <w:rPr>
          <w:rFonts w:ascii="Helvetica" w:eastAsia="Times New Roman" w:hAnsi="Helvetica" w:cs="Times New Roman"/>
          <w:color w:val="FF0000"/>
          <w:lang w:val="fr-FR" w:eastAsia="fr-FR"/>
        </w:rPr>
        <w:t xml:space="preserve">Casino de </w:t>
      </w:r>
      <w:proofErr w:type="spellStart"/>
      <w:r w:rsidRPr="00F16A23">
        <w:rPr>
          <w:rFonts w:ascii="Helvetica" w:eastAsia="Times New Roman" w:hAnsi="Helvetica" w:cs="Times New Roman"/>
          <w:color w:val="FF0000"/>
          <w:lang w:val="fr-FR" w:eastAsia="fr-FR"/>
        </w:rPr>
        <w:t>Montbenon</w:t>
      </w:r>
      <w:proofErr w:type="spellEnd"/>
      <w:r w:rsidRPr="00F16A23">
        <w:rPr>
          <w:rFonts w:ascii="Helvetica" w:eastAsia="Times New Roman" w:hAnsi="Helvetica" w:cs="Times New Roman"/>
          <w:color w:val="FF0000"/>
          <w:lang w:val="fr-FR" w:eastAsia="fr-FR"/>
        </w:rPr>
        <w:t>, Lausanne</w:t>
      </w:r>
    </w:p>
    <w:p w14:paraId="4738D1B7" w14:textId="77777777" w:rsidR="00F16A23" w:rsidRDefault="00F16A23" w:rsidP="00F16A23">
      <w:pPr>
        <w:rPr>
          <w:rFonts w:ascii="Helvetica" w:eastAsia="Times New Roman" w:hAnsi="Helvetica" w:cs="Times New Roman"/>
          <w:color w:val="000000"/>
          <w:u w:val="single"/>
          <w:lang w:val="fr-FR" w:eastAsia="fr-FR"/>
        </w:rPr>
      </w:pPr>
    </w:p>
    <w:p w14:paraId="69D24659" w14:textId="77777777" w:rsidR="00F16A23" w:rsidRPr="00F16A23" w:rsidRDefault="00F16A23" w:rsidP="00F16A23">
      <w:pPr>
        <w:rPr>
          <w:rFonts w:ascii="Helvetica" w:eastAsia="Times New Roman" w:hAnsi="Helvetica" w:cs="Times New Roman"/>
          <w:color w:val="000000"/>
          <w:lang w:val="fr-FR" w:eastAsia="fr-FR"/>
        </w:rPr>
      </w:pPr>
      <w:r w:rsidRPr="00F16A23">
        <w:rPr>
          <w:rFonts w:ascii="Helvetica" w:eastAsia="Times New Roman" w:hAnsi="Helvetica" w:cs="Times New Roman"/>
          <w:color w:val="000000"/>
          <w:u w:val="single"/>
          <w:lang w:val="fr-FR" w:eastAsia="fr-FR"/>
        </w:rPr>
        <w:t xml:space="preserve">Têtes </w:t>
      </w:r>
      <w:proofErr w:type="gramStart"/>
      <w:r w:rsidRPr="00F16A23">
        <w:rPr>
          <w:rFonts w:ascii="Helvetica" w:eastAsia="Times New Roman" w:hAnsi="Helvetica" w:cs="Times New Roman"/>
          <w:color w:val="000000"/>
          <w:u w:val="single"/>
          <w:lang w:val="fr-FR" w:eastAsia="fr-FR"/>
        </w:rPr>
        <w:t>d'affiches:</w:t>
      </w:r>
      <w:proofErr w:type="gramEnd"/>
      <w:r w:rsidRPr="00F16A23">
        <w:rPr>
          <w:rFonts w:ascii="Helvetica" w:eastAsia="Times New Roman" w:hAnsi="Helvetica" w:cs="Times New Roman"/>
          <w:color w:val="000000"/>
          <w:u w:val="single"/>
          <w:lang w:val="fr-FR" w:eastAsia="fr-FR"/>
        </w:rPr>
        <w:t xml:space="preserve"> (en grand)</w:t>
      </w:r>
    </w:p>
    <w:p w14:paraId="42E1C19D" w14:textId="77777777" w:rsidR="00F16A23" w:rsidRPr="00F16A23" w:rsidRDefault="00F16A23" w:rsidP="00F16A23">
      <w:pPr>
        <w:rPr>
          <w:rFonts w:ascii="Helvetica" w:eastAsia="Times New Roman" w:hAnsi="Helvetica" w:cs="Times New Roman"/>
          <w:color w:val="000000"/>
          <w:lang w:val="fr-FR" w:eastAsia="fr-FR"/>
        </w:rPr>
      </w:pPr>
      <w:r w:rsidRPr="00F16A23">
        <w:rPr>
          <w:rFonts w:ascii="Helvetica" w:eastAsia="Times New Roman" w:hAnsi="Helvetica" w:cs="Times New Roman"/>
          <w:color w:val="FF0000"/>
          <w:lang w:val="fr-FR" w:eastAsia="fr-FR"/>
        </w:rPr>
        <w:t>KEN Mode - CA</w:t>
      </w:r>
    </w:p>
    <w:p w14:paraId="69CD727C" w14:textId="77777777" w:rsidR="00F16A23" w:rsidRPr="00F16A23" w:rsidRDefault="00F16A23" w:rsidP="00F16A23">
      <w:pPr>
        <w:rPr>
          <w:rFonts w:ascii="Helvetica" w:eastAsia="Times New Roman" w:hAnsi="Helvetica" w:cs="Times New Roman"/>
          <w:color w:val="000000"/>
          <w:lang w:val="fr-FR" w:eastAsia="fr-FR"/>
        </w:rPr>
      </w:pPr>
      <w:r w:rsidRPr="00F16A23">
        <w:rPr>
          <w:rFonts w:ascii="Helvetica" w:eastAsia="Times New Roman" w:hAnsi="Helvetica" w:cs="Times New Roman"/>
          <w:color w:val="FF0000"/>
          <w:lang w:val="fr-FR" w:eastAsia="fr-FR"/>
        </w:rPr>
        <w:t>Cortez - CH</w:t>
      </w:r>
    </w:p>
    <w:p w14:paraId="09ADDFB5" w14:textId="77777777" w:rsidR="00F16A23" w:rsidRPr="00F16A23" w:rsidRDefault="00F16A23" w:rsidP="00F16A23">
      <w:pPr>
        <w:rPr>
          <w:rFonts w:ascii="Helvetica" w:eastAsia="Times New Roman" w:hAnsi="Helvetica" w:cs="Times New Roman"/>
          <w:color w:val="000000"/>
          <w:lang w:val="fr-FR" w:eastAsia="fr-FR"/>
        </w:rPr>
      </w:pPr>
      <w:r w:rsidRPr="00F16A23">
        <w:rPr>
          <w:rFonts w:ascii="Helvetica" w:eastAsia="Times New Roman" w:hAnsi="Helvetica" w:cs="Times New Roman"/>
          <w:color w:val="FF0000"/>
          <w:lang w:val="fr-FR" w:eastAsia="fr-FR"/>
        </w:rPr>
        <w:t xml:space="preserve">Kate </w:t>
      </w:r>
      <w:proofErr w:type="spellStart"/>
      <w:r w:rsidRPr="00F16A23">
        <w:rPr>
          <w:rFonts w:ascii="Helvetica" w:eastAsia="Times New Roman" w:hAnsi="Helvetica" w:cs="Times New Roman"/>
          <w:color w:val="FF0000"/>
          <w:lang w:val="fr-FR" w:eastAsia="fr-FR"/>
        </w:rPr>
        <w:t>Tempest</w:t>
      </w:r>
      <w:proofErr w:type="spellEnd"/>
      <w:r w:rsidRPr="00F16A23">
        <w:rPr>
          <w:rFonts w:ascii="Helvetica" w:eastAsia="Times New Roman" w:hAnsi="Helvetica" w:cs="Times New Roman"/>
          <w:color w:val="FF0000"/>
          <w:lang w:val="fr-FR" w:eastAsia="fr-FR"/>
        </w:rPr>
        <w:t xml:space="preserve"> - UK</w:t>
      </w:r>
    </w:p>
    <w:p w14:paraId="6E6BE25E" w14:textId="77777777" w:rsidR="00F16A23" w:rsidRDefault="00F16A23" w:rsidP="00F16A23">
      <w:pPr>
        <w:rPr>
          <w:rFonts w:ascii="Helvetica" w:eastAsia="Times New Roman" w:hAnsi="Helvetica" w:cs="Times New Roman"/>
          <w:color w:val="000000"/>
          <w:u w:val="single"/>
          <w:lang w:val="fr-FR" w:eastAsia="fr-FR"/>
        </w:rPr>
      </w:pPr>
    </w:p>
    <w:p w14:paraId="3BD81228" w14:textId="77777777" w:rsidR="00F16A23" w:rsidRPr="00F16A23" w:rsidRDefault="00F16A23" w:rsidP="00F16A23">
      <w:pPr>
        <w:rPr>
          <w:rFonts w:ascii="Helvetica" w:eastAsia="Times New Roman" w:hAnsi="Helvetica" w:cs="Times New Roman"/>
          <w:color w:val="000000"/>
          <w:lang w:val="fr-FR" w:eastAsia="fr-FR"/>
        </w:rPr>
      </w:pPr>
      <w:r w:rsidRPr="00F16A23">
        <w:rPr>
          <w:rFonts w:ascii="Helvetica" w:eastAsia="Times New Roman" w:hAnsi="Helvetica" w:cs="Times New Roman"/>
          <w:color w:val="000000"/>
          <w:u w:val="single"/>
          <w:lang w:val="fr-FR" w:eastAsia="fr-FR"/>
        </w:rPr>
        <w:t xml:space="preserve">Têtes d'affiches </w:t>
      </w:r>
      <w:proofErr w:type="gramStart"/>
      <w:r w:rsidRPr="00F16A23">
        <w:rPr>
          <w:rFonts w:ascii="Helvetica" w:eastAsia="Times New Roman" w:hAnsi="Helvetica" w:cs="Times New Roman"/>
          <w:color w:val="000000"/>
          <w:u w:val="single"/>
          <w:lang w:val="fr-FR" w:eastAsia="fr-FR"/>
        </w:rPr>
        <w:t>secondaires:</w:t>
      </w:r>
      <w:proofErr w:type="gramEnd"/>
      <w:r w:rsidRPr="00F16A23">
        <w:rPr>
          <w:rFonts w:ascii="Helvetica" w:eastAsia="Times New Roman" w:hAnsi="Helvetica" w:cs="Times New Roman"/>
          <w:color w:val="000000"/>
          <w:u w:val="single"/>
          <w:lang w:val="fr-FR" w:eastAsia="fr-FR"/>
        </w:rPr>
        <w:t xml:space="preserve"> (en plus petit)</w:t>
      </w:r>
    </w:p>
    <w:p w14:paraId="6B3D527C" w14:textId="77777777" w:rsidR="00F16A23" w:rsidRPr="00F16A23" w:rsidRDefault="00F16A23" w:rsidP="00F16A23">
      <w:pPr>
        <w:rPr>
          <w:rFonts w:ascii="Helvetica" w:eastAsia="Times New Roman" w:hAnsi="Helvetica" w:cs="Times New Roman"/>
          <w:color w:val="000000"/>
          <w:lang w:val="en-US" w:eastAsia="fr-FR"/>
        </w:rPr>
      </w:pPr>
      <w:proofErr w:type="spellStart"/>
      <w:r w:rsidRPr="00F16A23">
        <w:rPr>
          <w:rFonts w:ascii="Helvetica" w:eastAsia="Times New Roman" w:hAnsi="Helvetica" w:cs="Times New Roman"/>
          <w:color w:val="FF0000"/>
          <w:lang w:val="en-US" w:eastAsia="fr-FR"/>
        </w:rPr>
        <w:t>Dälek</w:t>
      </w:r>
      <w:proofErr w:type="spellEnd"/>
      <w:r w:rsidRPr="00F16A23">
        <w:rPr>
          <w:rFonts w:ascii="Helvetica" w:eastAsia="Times New Roman" w:hAnsi="Helvetica" w:cs="Times New Roman"/>
          <w:color w:val="FF0000"/>
          <w:lang w:val="en-US" w:eastAsia="fr-FR"/>
        </w:rPr>
        <w:t xml:space="preserve"> - US</w:t>
      </w:r>
    </w:p>
    <w:p w14:paraId="2A92439A" w14:textId="77777777" w:rsidR="00F16A23" w:rsidRPr="00F16A23" w:rsidRDefault="00F16A23" w:rsidP="00F16A23">
      <w:pPr>
        <w:rPr>
          <w:rFonts w:ascii="Helvetica" w:eastAsia="Times New Roman" w:hAnsi="Helvetica" w:cs="Times New Roman"/>
          <w:color w:val="000000"/>
          <w:lang w:val="en-US" w:eastAsia="fr-FR"/>
        </w:rPr>
      </w:pPr>
      <w:r w:rsidRPr="00F16A23">
        <w:rPr>
          <w:rFonts w:ascii="Helvetica" w:eastAsia="Times New Roman" w:hAnsi="Helvetica" w:cs="Times New Roman"/>
          <w:color w:val="FF0000"/>
          <w:lang w:val="en-US" w:eastAsia="fr-FR"/>
        </w:rPr>
        <w:t>Mono - JP</w:t>
      </w:r>
    </w:p>
    <w:p w14:paraId="48383BCB" w14:textId="77777777" w:rsidR="00F16A23" w:rsidRPr="00F16A23" w:rsidRDefault="00F16A23" w:rsidP="00F16A23">
      <w:pPr>
        <w:rPr>
          <w:rFonts w:ascii="Helvetica" w:eastAsia="Times New Roman" w:hAnsi="Helvetica" w:cs="Times New Roman"/>
          <w:color w:val="000000"/>
          <w:lang w:val="en-US" w:eastAsia="fr-FR"/>
        </w:rPr>
      </w:pPr>
      <w:r w:rsidRPr="00F16A23">
        <w:rPr>
          <w:rFonts w:ascii="Helvetica" w:eastAsia="Times New Roman" w:hAnsi="Helvetica" w:cs="Times New Roman"/>
          <w:color w:val="FF0000"/>
          <w:lang w:val="en-US" w:eastAsia="fr-FR"/>
        </w:rPr>
        <w:t>Helen Money - US</w:t>
      </w:r>
    </w:p>
    <w:p w14:paraId="305AB436" w14:textId="77777777" w:rsidR="00F16A23" w:rsidRPr="00F16A23" w:rsidRDefault="00F16A23" w:rsidP="00F16A23">
      <w:pPr>
        <w:rPr>
          <w:rFonts w:ascii="Helvetica" w:eastAsia="Times New Roman" w:hAnsi="Helvetica" w:cs="Times New Roman"/>
          <w:color w:val="000000"/>
          <w:lang w:val="en-US" w:eastAsia="fr-FR"/>
        </w:rPr>
      </w:pPr>
      <w:r w:rsidRPr="00F16A23">
        <w:rPr>
          <w:rFonts w:ascii="Helvetica" w:eastAsia="Times New Roman" w:hAnsi="Helvetica" w:cs="Times New Roman"/>
          <w:color w:val="FF0000"/>
          <w:lang w:val="en-US" w:eastAsia="fr-FR"/>
        </w:rPr>
        <w:t>Duplex</w:t>
      </w:r>
    </w:p>
    <w:p w14:paraId="22C050D0" w14:textId="77777777" w:rsidR="00F16A23" w:rsidRDefault="00F16A23" w:rsidP="00F16A23">
      <w:pPr>
        <w:rPr>
          <w:rFonts w:ascii="Helvetica" w:eastAsia="Times New Roman" w:hAnsi="Helvetica" w:cs="Times New Roman"/>
          <w:color w:val="000000"/>
          <w:u w:val="single"/>
          <w:lang w:val="en-US" w:eastAsia="fr-FR"/>
        </w:rPr>
      </w:pPr>
    </w:p>
    <w:p w14:paraId="46E90332" w14:textId="77777777" w:rsidR="00F16A23" w:rsidRPr="00F16A23" w:rsidRDefault="00F16A23" w:rsidP="00F16A23">
      <w:pPr>
        <w:rPr>
          <w:rFonts w:ascii="Helvetica" w:eastAsia="Times New Roman" w:hAnsi="Helvetica" w:cs="Times New Roman"/>
          <w:color w:val="000000"/>
          <w:lang w:val="en-US" w:eastAsia="fr-FR"/>
        </w:rPr>
      </w:pPr>
      <w:r w:rsidRPr="00F16A23">
        <w:rPr>
          <w:rFonts w:ascii="Helvetica" w:eastAsia="Times New Roman" w:hAnsi="Helvetica" w:cs="Times New Roman"/>
          <w:color w:val="000000"/>
          <w:u w:val="single"/>
          <w:lang w:val="en-US" w:eastAsia="fr-FR"/>
        </w:rPr>
        <w:t>URL:</w:t>
      </w:r>
      <w:r w:rsidRPr="00F16A23">
        <w:rPr>
          <w:rFonts w:ascii="Helvetica" w:eastAsia="Times New Roman" w:hAnsi="Helvetica" w:cs="Times New Roman"/>
          <w:color w:val="000000"/>
          <w:lang w:val="en-US" w:eastAsia="fr-FR"/>
        </w:rPr>
        <w:t> </w:t>
      </w:r>
      <w:hyperlink r:id="rId4" w:history="1">
        <w:r w:rsidRPr="00F16A23">
          <w:rPr>
            <w:rFonts w:ascii="Helvetica" w:eastAsia="Times New Roman" w:hAnsi="Helvetica" w:cs="Times New Roman"/>
            <w:color w:val="0000FF"/>
            <w:u w:val="single"/>
            <w:lang w:val="en-US" w:eastAsia="fr-FR"/>
          </w:rPr>
          <w:t>mUXic.net</w:t>
        </w:r>
      </w:hyperlink>
      <w:r w:rsidRPr="00F16A23">
        <w:rPr>
          <w:rFonts w:ascii="Helvetica" w:eastAsia="Times New Roman" w:hAnsi="Helvetica" w:cs="Times New Roman"/>
          <w:color w:val="FF0000"/>
          <w:lang w:val="en-US" w:eastAsia="fr-FR"/>
        </w:rPr>
        <w:t> </w:t>
      </w:r>
    </w:p>
    <w:p w14:paraId="742C6183" w14:textId="77777777" w:rsidR="00F16A23" w:rsidRDefault="00F16A23" w:rsidP="00F16A23">
      <w:pPr>
        <w:rPr>
          <w:rFonts w:ascii="Helvetica" w:eastAsia="Times New Roman" w:hAnsi="Helvetica" w:cs="Times New Roman"/>
          <w:color w:val="000000"/>
          <w:u w:val="single"/>
          <w:lang w:val="en-US" w:eastAsia="fr-FR"/>
        </w:rPr>
      </w:pPr>
    </w:p>
    <w:p w14:paraId="65A5E250" w14:textId="77777777" w:rsidR="00F16A23" w:rsidRPr="00F16A23" w:rsidRDefault="00F16A23" w:rsidP="00F16A23">
      <w:pPr>
        <w:rPr>
          <w:rFonts w:ascii="Helvetica" w:eastAsia="Times New Roman" w:hAnsi="Helvetica" w:cs="Times New Roman"/>
          <w:color w:val="000000"/>
          <w:lang w:val="en-US" w:eastAsia="fr-FR"/>
        </w:rPr>
      </w:pPr>
      <w:r w:rsidRPr="00F16A23">
        <w:rPr>
          <w:rFonts w:ascii="Helvetica" w:eastAsia="Times New Roman" w:hAnsi="Helvetica" w:cs="Times New Roman"/>
          <w:color w:val="000000"/>
          <w:u w:val="single"/>
          <w:lang w:val="en-US" w:eastAsia="fr-FR"/>
        </w:rPr>
        <w:t>Hashtag:</w:t>
      </w:r>
      <w:r w:rsidRPr="00F16A23">
        <w:rPr>
          <w:rFonts w:ascii="Helvetica" w:eastAsia="Times New Roman" w:hAnsi="Helvetica" w:cs="Times New Roman"/>
          <w:color w:val="000000"/>
          <w:lang w:val="en-US" w:eastAsia="fr-FR"/>
        </w:rPr>
        <w:t> </w:t>
      </w:r>
      <w:r w:rsidRPr="00F16A23">
        <w:rPr>
          <w:rFonts w:ascii="Helvetica" w:eastAsia="Times New Roman" w:hAnsi="Helvetica" w:cs="Times New Roman"/>
          <w:color w:val="FF0000"/>
          <w:lang w:val="en-US" w:eastAsia="fr-FR"/>
        </w:rPr>
        <w:t>#mUXic10</w:t>
      </w:r>
    </w:p>
    <w:p w14:paraId="27E7FD7E" w14:textId="77777777" w:rsidR="00F16A23" w:rsidRPr="00F16A23" w:rsidRDefault="00F16A23" w:rsidP="00F16A23">
      <w:pPr>
        <w:rPr>
          <w:rFonts w:ascii="Helvetica" w:eastAsia="Times New Roman" w:hAnsi="Helvetica" w:cs="Times New Roman"/>
          <w:color w:val="000000"/>
          <w:u w:val="single"/>
          <w:lang w:val="en-US" w:eastAsia="fr-FR"/>
        </w:rPr>
      </w:pPr>
    </w:p>
    <w:p w14:paraId="09F489DE" w14:textId="77777777" w:rsidR="00F16A23" w:rsidRPr="00F16A23" w:rsidRDefault="00F16A23" w:rsidP="00F16A23">
      <w:pPr>
        <w:rPr>
          <w:rFonts w:ascii="Helvetica" w:eastAsia="Times New Roman" w:hAnsi="Helvetica" w:cs="Times New Roman"/>
          <w:color w:val="000000"/>
          <w:lang w:val="en-US" w:eastAsia="fr-FR"/>
        </w:rPr>
      </w:pPr>
      <w:proofErr w:type="spellStart"/>
      <w:r w:rsidRPr="00F16A23">
        <w:rPr>
          <w:rFonts w:ascii="Helvetica" w:eastAsia="Times New Roman" w:hAnsi="Helvetica" w:cs="Times New Roman"/>
          <w:color w:val="000000"/>
          <w:u w:val="single"/>
          <w:lang w:val="en-US" w:eastAsia="fr-FR"/>
        </w:rPr>
        <w:t>Achat</w:t>
      </w:r>
      <w:proofErr w:type="spellEnd"/>
      <w:r w:rsidRPr="00F16A23">
        <w:rPr>
          <w:rFonts w:ascii="Helvetica" w:eastAsia="Times New Roman" w:hAnsi="Helvetica" w:cs="Times New Roman"/>
          <w:color w:val="000000"/>
          <w:u w:val="single"/>
          <w:lang w:val="en-US" w:eastAsia="fr-FR"/>
        </w:rPr>
        <w:t xml:space="preserve"> billets:</w:t>
      </w:r>
      <w:r w:rsidRPr="00F16A23">
        <w:rPr>
          <w:rFonts w:ascii="Helvetica" w:eastAsia="Times New Roman" w:hAnsi="Helvetica" w:cs="Times New Roman"/>
          <w:color w:val="000000"/>
          <w:lang w:val="en-US" w:eastAsia="fr-FR"/>
        </w:rPr>
        <w:t> </w:t>
      </w:r>
      <w:hyperlink r:id="rId5" w:history="1">
        <w:r w:rsidRPr="00F16A23">
          <w:rPr>
            <w:rFonts w:ascii="Helvetica" w:eastAsia="Times New Roman" w:hAnsi="Helvetica" w:cs="Times New Roman"/>
            <w:color w:val="0000FF"/>
            <w:u w:val="single"/>
            <w:lang w:val="en-US" w:eastAsia="fr-FR"/>
          </w:rPr>
          <w:t>https://www.ticketcorner.ch/</w:t>
        </w:r>
      </w:hyperlink>
    </w:p>
    <w:p w14:paraId="0559BAE1" w14:textId="77777777" w:rsidR="00F16A23" w:rsidRPr="00F16A23" w:rsidRDefault="00F16A23" w:rsidP="00F16A23">
      <w:pPr>
        <w:rPr>
          <w:rFonts w:ascii="Helvetica" w:eastAsia="Times New Roman" w:hAnsi="Helvetica" w:cs="Times New Roman"/>
          <w:color w:val="000000"/>
          <w:u w:val="single"/>
          <w:lang w:val="en-US" w:eastAsia="fr-FR"/>
        </w:rPr>
      </w:pPr>
    </w:p>
    <w:p w14:paraId="5E630A2D" w14:textId="77777777" w:rsidR="00F16A23" w:rsidRPr="00F16A23" w:rsidRDefault="00F16A23" w:rsidP="00F16A23">
      <w:pPr>
        <w:rPr>
          <w:rFonts w:ascii="Helvetica" w:eastAsia="Times New Roman" w:hAnsi="Helvetica" w:cs="Times New Roman"/>
          <w:color w:val="000000"/>
          <w:lang w:val="fr-FR" w:eastAsia="fr-FR"/>
        </w:rPr>
      </w:pPr>
      <w:r w:rsidRPr="00F16A23">
        <w:rPr>
          <w:rFonts w:ascii="Helvetica" w:eastAsia="Times New Roman" w:hAnsi="Helvetica" w:cs="Times New Roman"/>
          <w:color w:val="000000"/>
          <w:u w:val="single"/>
          <w:lang w:val="fr-FR" w:eastAsia="fr-FR"/>
        </w:rPr>
        <w:t xml:space="preserve">Logo </w:t>
      </w:r>
      <w:proofErr w:type="gramStart"/>
      <w:r w:rsidRPr="00F16A23">
        <w:rPr>
          <w:rFonts w:ascii="Helvetica" w:eastAsia="Times New Roman" w:hAnsi="Helvetica" w:cs="Times New Roman"/>
          <w:color w:val="000000"/>
          <w:u w:val="single"/>
          <w:lang w:val="fr-FR" w:eastAsia="fr-FR"/>
        </w:rPr>
        <w:t>partenaires:</w:t>
      </w:r>
      <w:proofErr w:type="gramEnd"/>
      <w:r w:rsidRPr="00F16A23">
        <w:rPr>
          <w:rFonts w:ascii="Helvetica" w:eastAsia="Times New Roman" w:hAnsi="Helvetica" w:cs="Times New Roman"/>
          <w:color w:val="000000"/>
          <w:lang w:val="fr-FR" w:eastAsia="fr-FR"/>
        </w:rPr>
        <w:t>  </w:t>
      </w:r>
      <w:r w:rsidRPr="00F16A23">
        <w:rPr>
          <w:rFonts w:ascii="Helvetica" w:eastAsia="Times New Roman" w:hAnsi="Helvetica" w:cs="Times New Roman"/>
          <w:color w:val="FF0000"/>
          <w:lang w:val="fr-FR" w:eastAsia="fr-FR"/>
        </w:rPr>
        <w:t xml:space="preserve">Les partenaires de </w:t>
      </w:r>
      <w:proofErr w:type="spellStart"/>
      <w:r w:rsidRPr="00F16A23">
        <w:rPr>
          <w:rFonts w:ascii="Helvetica" w:eastAsia="Times New Roman" w:hAnsi="Helvetica" w:cs="Times New Roman"/>
          <w:color w:val="FF0000"/>
          <w:lang w:val="fr-FR" w:eastAsia="fr-FR"/>
        </w:rPr>
        <w:t>mUXic</w:t>
      </w:r>
      <w:proofErr w:type="spellEnd"/>
      <w:r w:rsidRPr="00F16A23">
        <w:rPr>
          <w:rFonts w:ascii="Helvetica" w:eastAsia="Times New Roman" w:hAnsi="Helvetica" w:cs="Times New Roman"/>
          <w:color w:val="FF0000"/>
          <w:lang w:val="fr-FR" w:eastAsia="fr-FR"/>
        </w:rPr>
        <w:t>: [logo 1], [logo 2], [logo 3] </w:t>
      </w:r>
    </w:p>
    <w:p w14:paraId="188A4248" w14:textId="77777777" w:rsidR="00F16A23" w:rsidRDefault="00F16A23" w:rsidP="00F16A23">
      <w:pPr>
        <w:rPr>
          <w:rFonts w:ascii="Helvetica" w:eastAsia="Times New Roman" w:hAnsi="Helvetica" w:cs="Times New Roman"/>
          <w:color w:val="000000"/>
          <w:u w:val="single"/>
          <w:lang w:val="fr-FR" w:eastAsia="fr-FR"/>
        </w:rPr>
      </w:pPr>
    </w:p>
    <w:p w14:paraId="0B1D8725" w14:textId="77777777" w:rsidR="00F16A23" w:rsidRPr="00F16A23" w:rsidRDefault="00F16A23" w:rsidP="00F16A23">
      <w:pPr>
        <w:rPr>
          <w:rFonts w:ascii="Helvetica" w:eastAsia="Times New Roman" w:hAnsi="Helvetica" w:cs="Times New Roman"/>
          <w:color w:val="000000"/>
          <w:lang w:val="fr-FR" w:eastAsia="fr-FR"/>
        </w:rPr>
      </w:pPr>
      <w:bookmarkStart w:id="0" w:name="_GoBack"/>
      <w:bookmarkEnd w:id="0"/>
      <w:proofErr w:type="gramStart"/>
      <w:r w:rsidRPr="00F16A23">
        <w:rPr>
          <w:rFonts w:ascii="Helvetica" w:eastAsia="Times New Roman" w:hAnsi="Helvetica" w:cs="Times New Roman"/>
          <w:color w:val="000000"/>
          <w:u w:val="single"/>
          <w:lang w:val="fr-FR" w:eastAsia="fr-FR"/>
        </w:rPr>
        <w:t>Soutien:</w:t>
      </w:r>
      <w:proofErr w:type="gramEnd"/>
      <w:r w:rsidRPr="00F16A23">
        <w:rPr>
          <w:rFonts w:ascii="Helvetica" w:eastAsia="Times New Roman" w:hAnsi="Helvetica" w:cs="Times New Roman"/>
          <w:color w:val="000000"/>
          <w:lang w:val="fr-FR" w:eastAsia="fr-FR"/>
        </w:rPr>
        <w:t> </w:t>
      </w:r>
      <w:r w:rsidRPr="00F16A23">
        <w:rPr>
          <w:rFonts w:ascii="Helvetica" w:eastAsia="Times New Roman" w:hAnsi="Helvetica" w:cs="Times New Roman"/>
          <w:color w:val="FF0000"/>
          <w:lang w:val="fr-FR" w:eastAsia="fr-FR"/>
        </w:rPr>
        <w:t>Avec le généreux soutien de: [logo Loterie Romande]</w:t>
      </w:r>
      <w:r w:rsidRPr="00F16A23">
        <w:rPr>
          <w:rFonts w:ascii="Helvetica" w:eastAsia="Times New Roman" w:hAnsi="Helvetica" w:cs="Times New Roman"/>
          <w:color w:val="000000"/>
          <w:lang w:val="fr-FR" w:eastAsia="fr-FR"/>
        </w:rPr>
        <w:t> (note: à trouver sur le site de la loterie romande)</w:t>
      </w:r>
    </w:p>
    <w:p w14:paraId="06D658C2" w14:textId="77777777" w:rsidR="006F28DD" w:rsidRPr="00F16A23" w:rsidRDefault="006F28DD">
      <w:pPr>
        <w:rPr>
          <w:lang w:val="fr-FR"/>
        </w:rPr>
      </w:pPr>
    </w:p>
    <w:sectPr w:rsidR="006F28DD" w:rsidRPr="00F16A23" w:rsidSect="00B2170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A23"/>
    <w:rsid w:val="00022045"/>
    <w:rsid w:val="006F28DD"/>
    <w:rsid w:val="00B2170A"/>
    <w:rsid w:val="00F1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87E2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F16A23"/>
  </w:style>
  <w:style w:type="character" w:styleId="Lienhypertexte">
    <w:name w:val="Hyperlink"/>
    <w:basedOn w:val="Policepardfaut"/>
    <w:uiPriority w:val="99"/>
    <w:semiHidden/>
    <w:unhideWhenUsed/>
    <w:rsid w:val="00F16A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8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9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8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muxic.net" TargetMode="External"/><Relationship Id="rId5" Type="http://schemas.openxmlformats.org/officeDocument/2006/relationships/hyperlink" Target="https://www.ticketcorner.ch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731</Characters>
  <Application>Microsoft Macintosh Word</Application>
  <DocSecurity>0</DocSecurity>
  <Lines>6</Lines>
  <Paragraphs>1</Paragraphs>
  <ScaleCrop>false</ScaleCrop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Jaccard</dc:creator>
  <cp:keywords/>
  <dc:description/>
  <cp:lastModifiedBy>Dominique Jaccard</cp:lastModifiedBy>
  <cp:revision>1</cp:revision>
  <dcterms:created xsi:type="dcterms:W3CDTF">2018-09-13T10:55:00Z</dcterms:created>
  <dcterms:modified xsi:type="dcterms:W3CDTF">2018-09-13T10:57:00Z</dcterms:modified>
</cp:coreProperties>
</file>